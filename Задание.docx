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wjfb6yetrsv" w:id="0"/>
      <w:bookmarkEnd w:id="0"/>
      <w:r w:rsidDel="00000000" w:rsidR="00000000" w:rsidRPr="00000000">
        <w:rPr>
          <w:rtl w:val="0"/>
        </w:rPr>
        <w:t xml:space="preserve">Задание итогового экзамена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n7n2feinj34" w:id="1"/>
      <w:bookmarkEnd w:id="1"/>
      <w:r w:rsidDel="00000000" w:rsidR="00000000" w:rsidRPr="00000000">
        <w:rPr>
          <w:rtl w:val="0"/>
        </w:rPr>
        <w:t xml:space="preserve">Задание: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Разработать информационную систему для соответствующей предметной области.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разработки используйте предоставляемый файл с базой данных.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Разработать дизайн всех страниц для разрешения 1200x1000 px и логотип.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Дизайн можно предоставить в виде файлов изображений формата .png (отдельное изображение для каждой страницы), либо в виде .html файлов (отдельный файл для каждой страницы). Дизайн логотипа должен быть интегрирован в шапку сайта и сохранен с названием logo.png.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Интегрировать дизайн в разрабатываемую информационную систему не требуется. Все файлы дизайна должны быть сохранены либо в корне проекта, либо в папке с названием design.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качестве ответа укажите ссылку на Github репозиторий.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e340h4ws962" w:id="2"/>
      <w:bookmarkEnd w:id="2"/>
      <w:r w:rsidDel="00000000" w:rsidR="00000000" w:rsidRPr="00000000">
        <w:rPr>
          <w:rtl w:val="0"/>
        </w:rPr>
        <w:t xml:space="preserve">Предметная область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Сервис для бронирования столов ресторана “Рестик” помогает клиентам забронировать конкретный стол на конкретное время.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Перед тем как впервые воспользоваться услугами портала клиент должен зарегистрироваться. В ходе регистрации он указывает данные о себе.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Войдя в систему, гражданин может сформировать заявку на бронь. Заявки клиентов хранятся в системе. В каждой заявке должен быть указан стол, дата и время. В качестве даты пользователь должен указать любой день, начиная с завтрашнего (включительно).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подачи заявки администратор может подтвердить или отклонить заявку.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k69mzl5aoj7" w:id="3"/>
      <w:bookmarkEnd w:id="3"/>
      <w:r w:rsidDel="00000000" w:rsidR="00000000" w:rsidRPr="00000000">
        <w:rPr>
          <w:rtl w:val="0"/>
        </w:rPr>
        <w:t xml:space="preserve">Возможности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h85wajkm0ls" w:id="4"/>
      <w:bookmarkEnd w:id="4"/>
      <w:r w:rsidDel="00000000" w:rsidR="00000000" w:rsidRPr="00000000">
        <w:rPr>
          <w:rtl w:val="0"/>
        </w:rPr>
        <w:t xml:space="preserve">Гость: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главной страницы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страницы контактных данных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14">
      <w:pPr>
        <w:pStyle w:val="Heading3"/>
        <w:rPr>
          <w:sz w:val="22"/>
          <w:szCs w:val="22"/>
        </w:rPr>
      </w:pPr>
      <w:bookmarkStart w:colFirst="0" w:colLast="0" w:name="_1wknk23imp7v" w:id="5"/>
      <w:bookmarkEnd w:id="5"/>
      <w:r w:rsidDel="00000000" w:rsidR="00000000" w:rsidRPr="00000000">
        <w:rPr>
          <w:rtl w:val="0"/>
        </w:rPr>
        <w:t xml:space="preserve">Авторизованный пользователь: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Просмотр главной страницы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страницы контактных данных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страницы своих заявок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страницы формирования заявок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оставить заявки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sz w:val="22"/>
          <w:szCs w:val="22"/>
        </w:rPr>
      </w:pPr>
      <w:bookmarkStart w:colFirst="0" w:colLast="0" w:name="_16t82yiafkf1" w:id="6"/>
      <w:bookmarkEnd w:id="6"/>
      <w:r w:rsidDel="00000000" w:rsidR="00000000" w:rsidRPr="00000000">
        <w:rPr>
          <w:rtl w:val="0"/>
        </w:rPr>
        <w:t xml:space="preserve">Администратор: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страницы заявок всех пользователей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сменить статус заявке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kqoay5zg4psg" w:id="7"/>
      <w:bookmarkEnd w:id="7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pwrjqpwsazkq" w:id="8"/>
      <w:bookmarkEnd w:id="8"/>
      <w:r w:rsidDel="00000000" w:rsidR="00000000" w:rsidRPr="00000000">
        <w:rPr>
          <w:rtl w:val="0"/>
        </w:rPr>
        <w:t xml:space="preserve">Все страницы: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Шапка с логотипом и ссылками на доступные страницы.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Подвал с контактными данными.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4gaixxivrefs" w:id="9"/>
      <w:bookmarkEnd w:id="9"/>
      <w:r w:rsidDel="00000000" w:rsidR="00000000" w:rsidRPr="00000000">
        <w:rPr>
          <w:rtl w:val="0"/>
        </w:rPr>
        <w:t xml:space="preserve">Главная страница: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с информацией о портале.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с преимуществами портала.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yrosvxjagayy" w:id="10"/>
      <w:bookmarkEnd w:id="10"/>
      <w:r w:rsidDel="00000000" w:rsidR="00000000" w:rsidRPr="00000000">
        <w:rPr>
          <w:rtl w:val="0"/>
        </w:rPr>
        <w:t xml:space="preserve">Страница контактных данных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Здесь должны быть расположены контактные данные и изображение карты.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yll0wh5mekcp" w:id="11"/>
      <w:bookmarkEnd w:id="11"/>
      <w:r w:rsidDel="00000000" w:rsidR="00000000" w:rsidRPr="00000000">
        <w:rPr>
          <w:rtl w:val="0"/>
        </w:rPr>
        <w:t xml:space="preserve">Страница с заявками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 странице просмотра своих заявок авторизованный пользователь должен видеть только свои заявки: день, время и стол.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Администратор должен видеть все заявки и иметь возможность сменить им статус на “подтверждена” или “отклонена”.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bqjn1gsx1cth" w:id="12"/>
      <w:bookmarkEnd w:id="12"/>
      <w:r w:rsidDel="00000000" w:rsidR="00000000" w:rsidRPr="00000000">
        <w:rPr>
          <w:rtl w:val="0"/>
        </w:rPr>
        <w:t xml:space="preserve">Страница формирования заявки.</w:t>
      </w:r>
    </w:p>
    <w:p w:rsidR="00000000" w:rsidDel="00000000" w:rsidP="00000000" w:rsidRDefault="00000000" w:rsidRPr="00000000" w14:paraId="0000002B">
      <w:pPr>
        <w:rPr>
          <w:ins w:author="Slava Kalnish" w:id="0" w:date="2024-05-27T14:14:51Z"/>
        </w:rPr>
      </w:pPr>
      <w:r w:rsidDel="00000000" w:rsidR="00000000" w:rsidRPr="00000000">
        <w:rPr>
          <w:rtl w:val="0"/>
        </w:rPr>
        <w:t xml:space="preserve">Авторизованный пользователь должен иметь возможность сформировать заявку. При записи пользователь должен указать день, время и стол. После формирования заявке будет присвоен статус “новая”.</w:t>
      </w:r>
      <w:ins w:author="Slava Kalnish" w:id="0" w:date="2024-05-27T14:14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7j2vy9hmbnhy" w:id="13"/>
      <w:bookmarkEnd w:id="13"/>
      <w:r w:rsidDel="00000000" w:rsidR="00000000" w:rsidRPr="00000000">
        <w:rPr>
          <w:rtl w:val="0"/>
        </w:rPr>
        <w:t xml:space="preserve">Страница регистрации.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На странице регистрации пользователь должен указать имя, фамилию, адрес электронной почты, пароль и повтор пароля.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44wycvvzwiik" w:id="14"/>
      <w:bookmarkEnd w:id="14"/>
      <w:r w:rsidDel="00000000" w:rsidR="00000000" w:rsidRPr="00000000">
        <w:rPr>
          <w:rtl w:val="0"/>
        </w:rPr>
        <w:t xml:space="preserve">Страница входа.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Вход будет осуществляться по почте и паролю.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Вход для администратора должен осуществляться по пользователю с ролью админ Admin.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_GB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/>
    <w:rPr>
      <w:rFonts w:ascii="Roboto Mono" w:cs="Roboto Mono" w:eastAsia="Roboto Mono" w:hAnsi="Roboto Mono"/>
      <w:color w:val="000f2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